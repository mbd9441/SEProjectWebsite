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What the customer wants from us and what they think is achievable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What platform/hardware devices will this application have to run 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Are you looking for a static kiosk where someone signs in or a mobile phone style application / web app?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What are the current languages that are known and/or used at your company (so we can try to obtain a low friction knowledge transfer)?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 what ways/fashion should cloud services be utilized? For hosting? Resource management (Databases etc.)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What are the authorization/permission differences for each role (user and admin)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For the text option we will probably have to use something like Twilio, which is a paid service. Will you be willing to pay for that?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To keep you updated throughout our agile process, would  you be willing to pay for a Kanban/Agile organization service such or Trello or Jira?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If we will be doing daily stand-ups, do you just want us to document this and we can review it when we do our weekly meetings?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ins w:author="Philip Bedward" w:id="0" w:date="2018-08-29T17:30:02Z">
        <w:r w:rsidDel="00000000" w:rsidR="00000000" w:rsidRPr="00000000">
          <w:rPr>
            <w:rtl w:val="0"/>
          </w:rPr>
          <w:t xml:space="preserve">What methodology can we follow to achieve low friction development/communication </w:t>
        </w:r>
      </w:ins>
      <w:del w:author="Philip Bedward" w:id="0" w:date="2018-08-29T17:30:02Z">
        <w:r w:rsidDel="00000000" w:rsidR="00000000" w:rsidRPr="00000000">
          <w:rPr>
            <w:rtl w:val="0"/>
          </w:rPr>
          <w:delText xml:space="preserve">Would you be open to us following another methodology? </w:delText>
        </w:r>
      </w:del>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Could you give more information on the real-time aspect of this application; will it be a constant open connection or would we be able to implement something that polls every second (etc.)</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Does this dashboard monitor AWS, or is it just hosted via AWS and monitor an external environment. </w:t>
      </w:r>
      <w:r w:rsidDel="00000000" w:rsidR="00000000" w:rsidRPr="00000000">
        <w:rPr>
          <w:rtl w:val="0"/>
        </w:rPr>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Based on the wording, it seems as though each customer will be getting access to their own dashboard for their own AWS services. Is this the case, or are you looking for a dashboard for internal use that monitors every instance of an AWS that your company manages?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Following on this idea, it looked like you were looking for something centralized - do you want all data to be accessible by anyone given admin rights (i.e someone in your company can monitor all of the services for all of your clients) or do you want a decentralized system that will be set up per-client with access to only their system, hosted on their own environments?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pPr>
      <w:del w:author="Philip Bedward" w:id="1" w:date="2018-08-29T17:22:10Z">
        <w:r w:rsidDel="00000000" w:rsidR="00000000" w:rsidRPr="00000000">
          <w:rPr>
            <w:rtl w:val="0"/>
          </w:rPr>
          <w:delText xml:space="preserve">I’m seeing the word “posts” a lot - is this referring to a social media - type post or a web api post</w:delText>
        </w:r>
      </w:del>
      <w:r w:rsidDel="00000000" w:rsidR="00000000" w:rsidRPr="00000000">
        <w:rPr>
          <w:rtl w:val="0"/>
        </w:rPr>
      </w:r>
    </w:p>
    <w:p w:rsidR="00000000" w:rsidDel="00000000" w:rsidP="00000000" w:rsidRDefault="00000000" w:rsidRPr="00000000" w14:paraId="0000001D">
      <w:pPr>
        <w:numPr>
          <w:ilvl w:val="0"/>
          <w:numId w:val="1"/>
        </w:numPr>
        <w:ind w:left="720" w:hanging="360"/>
        <w:rPr>
          <w:rPrChange w:author="Philip Bedward" w:id="2" w:date="2018-08-29T17:22:17Z">
            <w:rPr/>
          </w:rPrChange>
        </w:rPr>
        <w:pPrChange w:author="Philip Bedward" w:id="0" w:date="2018-08-29T17:22:17Z">
          <w:pPr>
            <w:numPr>
              <w:ilvl w:val="1"/>
              <w:numId w:val="1"/>
            </w:numPr>
            <w:ind w:left="1440" w:hanging="360"/>
          </w:pPr>
        </w:pPrChange>
      </w:pPr>
      <w:r w:rsidDel="00000000" w:rsidR="00000000" w:rsidRPr="00000000">
        <w:rPr>
          <w:rtl w:val="0"/>
        </w:rPr>
        <w:t xml:space="preserve">“Edit/ update the posts, remove/replace the real time dashboard after their validity” - what do you mean by this?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What is your MVP or highest priority features for this project?</w:t>
      </w:r>
      <w:r w:rsidDel="00000000" w:rsidR="00000000" w:rsidRPr="00000000">
        <w:rPr>
          <w:rtl w:val="0"/>
        </w:rPr>
      </w:r>
    </w:p>
    <w:sectPr>
      <w:pgSz w:h="15840" w:w="12240"/>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